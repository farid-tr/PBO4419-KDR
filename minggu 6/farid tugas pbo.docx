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3D5A" w14:textId="5FB20339" w:rsidR="00D62D5C" w:rsidDel="003A2B20" w:rsidRDefault="005B5693">
      <w:pPr>
        <w:rPr>
          <w:del w:id="0" w:author="Farid TR" w:date="2022-05-20T08:23:00Z"/>
        </w:rPr>
      </w:pPr>
      <w:del w:id="1" w:author="Farid TR" w:date="2022-05-20T08:23:00Z">
        <w:r w:rsidDel="003A2B20">
          <w:delText xml:space="preserve">TUGAS </w:delText>
        </w:r>
        <w:r w:rsidR="00460A35" w:rsidDel="003A2B20">
          <w:delText>6</w:delText>
        </w:r>
        <w:r w:rsidR="00E564CA" w:rsidDel="003A2B20">
          <w:delText xml:space="preserve"> PBO</w:delText>
        </w:r>
      </w:del>
    </w:p>
    <w:p w14:paraId="5776E67A" w14:textId="6521CE3B" w:rsidR="005B5693" w:rsidRPr="00541689" w:rsidRDefault="005B5693">
      <w:pPr>
        <w:rPr>
          <w:lang w:val="id-ID"/>
        </w:rPr>
      </w:pPr>
      <w:r>
        <w:t>Nama</w:t>
      </w:r>
      <w:r>
        <w:tab/>
        <w:t xml:space="preserve">: </w:t>
      </w:r>
      <w:r w:rsidR="00541689">
        <w:rPr>
          <w:lang w:val="id-ID"/>
        </w:rPr>
        <w:t>Farid</w:t>
      </w:r>
    </w:p>
    <w:p w14:paraId="04813B29" w14:textId="499C2836" w:rsidR="005B5693" w:rsidRPr="00541689" w:rsidRDefault="005B5693">
      <w:pPr>
        <w:rPr>
          <w:lang w:val="id-ID"/>
        </w:rPr>
      </w:pPr>
      <w:r>
        <w:t>NIM</w:t>
      </w:r>
      <w:r>
        <w:tab/>
        <w:t>: A11.2020.800</w:t>
      </w:r>
      <w:r w:rsidR="00541689">
        <w:rPr>
          <w:lang w:val="id-ID"/>
        </w:rPr>
        <w:t>14</w:t>
      </w:r>
    </w:p>
    <w:p w14:paraId="61778C21" w14:textId="77777777" w:rsidR="005B5693" w:rsidRDefault="005B5693"/>
    <w:p w14:paraId="2EC870B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2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End w:id="2"/>
      <w:r w:rsidR="00F20D0E">
        <w:rPr>
          <w:rStyle w:val="CommentReference"/>
        </w:rPr>
        <w:commentReference w:id="2"/>
      </w:r>
      <w:commentRangeStart w:id="3"/>
      <w:proofErr w:type="gramStart"/>
      <w:r w:rsidRPr="00D62D5C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3"/>
      <w:r w:rsidR="00EF143E">
        <w:rPr>
          <w:rStyle w:val="CommentReference"/>
        </w:rPr>
        <w:commentReference w:id="3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A98560C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4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D62D5C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age: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4"/>
      <w:r w:rsidR="00EF143E">
        <w:rPr>
          <w:rStyle w:val="CommentReference"/>
        </w:rPr>
        <w:commentReference w:id="4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2129EE17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5"/>
      <w:proofErr w:type="spell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commentRangeEnd w:id="5"/>
      <w:proofErr w:type="spellEnd"/>
      <w:r w:rsidR="00EF143E">
        <w:rPr>
          <w:rStyle w:val="CommentReference"/>
        </w:rPr>
        <w:commentReference w:id="5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actual age is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$age</w:t>
      </w:r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09FB920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A8DF97B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3A8E35C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272E0A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6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Girl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proofErr w:type="gramStart"/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6"/>
      <w:r w:rsidR="00EF143E">
        <w:rPr>
          <w:rStyle w:val="CommentReference"/>
        </w:rPr>
        <w:commentReference w:id="6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71E2BD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85D59E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7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override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D62D5C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age: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7"/>
      <w:r w:rsidR="00E05985">
        <w:rPr>
          <w:rStyle w:val="CommentReference"/>
        </w:rPr>
        <w:commentReference w:id="7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860CC70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48FCDD0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D62D5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calling function of base class</w:t>
      </w:r>
    </w:p>
    <w:p w14:paraId="0BD77869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8"/>
      <w:proofErr w:type="spellStart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super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.displayAge</w:t>
      </w:r>
      <w:commentRangeEnd w:id="8"/>
      <w:proofErr w:type="spellEnd"/>
      <w:proofErr w:type="gramEnd"/>
      <w:r w:rsidR="00E05985">
        <w:rPr>
          <w:rStyle w:val="CommentReference"/>
        </w:rPr>
        <w:commentReference w:id="8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(age)</w:t>
      </w:r>
    </w:p>
    <w:p w14:paraId="6433116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1630BF7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9"/>
      <w:proofErr w:type="spellStart"/>
      <w:proofErr w:type="gram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fake age is </w:t>
      </w:r>
      <w:r w:rsidRPr="00D62D5C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 xml:space="preserve">${age -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D62D5C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>}</w:t>
      </w:r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9"/>
      <w:r w:rsidR="0090504E">
        <w:rPr>
          <w:rStyle w:val="CommentReference"/>
        </w:rPr>
        <w:commentReference w:id="9"/>
      </w:r>
    </w:p>
    <w:p w14:paraId="672F1B6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53AA445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5BCB5D9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39903F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10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commentRangeEnd w:id="10"/>
      <w:r w:rsidR="0090504E">
        <w:rPr>
          <w:rStyle w:val="CommentReference"/>
        </w:rPr>
        <w:commentReference w:id="10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&gt;) {</w:t>
      </w:r>
    </w:p>
    <w:p w14:paraId="10394B0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11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girl </w:t>
      </w:r>
      <w:commentRangeEnd w:id="11"/>
      <w:r w:rsidR="0090504E">
        <w:rPr>
          <w:rStyle w:val="CommentReference"/>
        </w:rPr>
        <w:commentReference w:id="11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proofErr w:type="gram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Girl(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0FF5B61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12"/>
      <w:proofErr w:type="spellStart"/>
      <w:proofErr w:type="gram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girl.displayAge</w:t>
      </w:r>
      <w:proofErr w:type="spellEnd"/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31</w:t>
      </w:r>
      <w:commentRangeEnd w:id="12"/>
      <w:r w:rsidR="00AE1ECC">
        <w:rPr>
          <w:rStyle w:val="CommentReference"/>
        </w:rPr>
        <w:commentReference w:id="12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F614EE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31E1798" w14:textId="77777777" w:rsidR="00D62D5C" w:rsidRDefault="00D62D5C"/>
    <w:sectPr w:rsidR="00D62D5C" w:rsidSect="003A2B20">
      <w:pgSz w:w="12240" w:h="18720" w:code="10000"/>
      <w:pgMar w:top="1440" w:right="1440" w:bottom="1440" w:left="1440" w:header="708" w:footer="708" w:gutter="0"/>
      <w:cols w:space="708"/>
      <w:docGrid w:linePitch="360"/>
      <w:sectPrChange w:id="13" w:author="Farid TR" w:date="2022-05-20T08:24:00Z">
        <w:sectPr w:rsidR="00D62D5C" w:rsidSect="003A2B20">
          <w:pgSz w:h="15840" w:code="0"/>
          <w:pgMar w:top="1440" w:right="1440" w:bottom="1440" w:left="1440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rid" w:date="2022-05-18T20:12:00Z" w:initials="Farid">
    <w:p w14:paraId="3124E588" w14:textId="30EEB59C" w:rsidR="00EF143E" w:rsidRDefault="00F20D0E">
      <w:pPr>
        <w:pStyle w:val="CommentText"/>
      </w:pPr>
      <w:r>
        <w:rPr>
          <w:rStyle w:val="CommentReference"/>
        </w:rPr>
        <w:annotationRef/>
      </w:r>
      <w:proofErr w:type="gramStart"/>
      <w:r>
        <w:t>Open :</w:t>
      </w:r>
      <w:proofErr w:type="gramEnd"/>
      <w:r>
        <w:t xml:space="preserve"> pada </w:t>
      </w:r>
      <w:proofErr w:type="spellStart"/>
      <w:r>
        <w:t>kotlin</w:t>
      </w:r>
      <w:proofErr w:type="spellEnd"/>
      <w:r>
        <w:t xml:space="preserve"> class final jadi tidak bisa diturunkan.</w:t>
      </w:r>
      <w:r w:rsidR="00EF143E">
        <w:t xml:space="preserve"> Sedangkan class adalah state untuk menunjukkan bahwa dia adalah class</w:t>
      </w:r>
    </w:p>
  </w:comment>
  <w:comment w:id="3" w:author="Farid" w:date="2022-05-18T20:48:00Z" w:initials="Farid">
    <w:p w14:paraId="50B9E9E7" w14:textId="36BB0193" w:rsidR="00EF143E" w:rsidRDefault="00EF143E">
      <w:pPr>
        <w:pStyle w:val="CommentText"/>
      </w:pPr>
      <w:r>
        <w:rPr>
          <w:rStyle w:val="CommentReference"/>
        </w:rPr>
        <w:annotationRef/>
      </w:r>
      <w:proofErr w:type="gramStart"/>
      <w:r>
        <w:t>Person :</w:t>
      </w:r>
      <w:proofErr w:type="gramEnd"/>
      <w:r>
        <w:t xml:space="preserve"> merupakan </w:t>
      </w:r>
      <w:r w:rsidR="00460A35">
        <w:t>content</w:t>
      </w:r>
      <w:r>
        <w:t xml:space="preserve"> dari class itu sendiri</w:t>
      </w:r>
    </w:p>
  </w:comment>
  <w:comment w:id="4" w:author="Farid" w:date="2022-05-18T20:18:00Z" w:initials="Farid">
    <w:p w14:paraId="5A9FE2E7" w14:textId="1DB7BF5B" w:rsidR="00EF143E" w:rsidRDefault="00EF143E">
      <w:pPr>
        <w:pStyle w:val="CommentText"/>
      </w:pPr>
      <w:r>
        <w:rPr>
          <w:rStyle w:val="CommentReference"/>
        </w:rPr>
        <w:annotationRef/>
      </w:r>
      <w:r>
        <w:t xml:space="preserve">Open </w:t>
      </w:r>
      <w:proofErr w:type="spellStart"/>
      <w:r>
        <w:t>disini</w:t>
      </w:r>
      <w:proofErr w:type="spellEnd"/>
      <w:r>
        <w:t xml:space="preserve"> akan dipanggil lagi, fun </w:t>
      </w:r>
      <w:proofErr w:type="gramStart"/>
      <w:r>
        <w:t>untuk  menunjukkan</w:t>
      </w:r>
      <w:proofErr w:type="gramEnd"/>
      <w:r>
        <w:t xml:space="preserve"> bahwa ini adalah function, int digunakan karena tipe data berupa string, sedangkan </w:t>
      </w:r>
      <w:proofErr w:type="spellStart"/>
      <w:r>
        <w:t>displayAge</w:t>
      </w:r>
      <w:proofErr w:type="spellEnd"/>
      <w:r>
        <w:t xml:space="preserve"> merupakan fungsi dari class person</w:t>
      </w:r>
    </w:p>
  </w:comment>
  <w:comment w:id="5" w:author="Farid" w:date="2022-05-18T20:19:00Z" w:initials="Farid">
    <w:p w14:paraId="2D34D40F" w14:textId="6D9C8CDD" w:rsidR="00EF143E" w:rsidRDefault="00EF143E">
      <w:pPr>
        <w:pStyle w:val="CommentText"/>
      </w:pPr>
      <w:r>
        <w:rPr>
          <w:rStyle w:val="CommentReference"/>
        </w:rPr>
        <w:annotationRef/>
      </w:r>
      <w:proofErr w:type="spellStart"/>
      <w:r>
        <w:t>Println</w:t>
      </w:r>
      <w:proofErr w:type="spellEnd"/>
      <w:r>
        <w:t xml:space="preserve"> digunakan untuk mencetak output.</w:t>
      </w:r>
    </w:p>
  </w:comment>
  <w:comment w:id="6" w:author="Farid" w:date="2022-05-18T20:23:00Z" w:initials="Farid">
    <w:p w14:paraId="29D4F817" w14:textId="70D8313E" w:rsidR="00EF143E" w:rsidRDefault="00EF143E">
      <w:pPr>
        <w:pStyle w:val="CommentText"/>
      </w:pPr>
      <w:r>
        <w:rPr>
          <w:rStyle w:val="CommentReference"/>
        </w:rPr>
        <w:annotationRef/>
      </w:r>
      <w:r w:rsidR="00E05985">
        <w:t xml:space="preserve">Class </w:t>
      </w:r>
      <w:proofErr w:type="gramStart"/>
      <w:r w:rsidR="00E05985">
        <w:t>girl :</w:t>
      </w:r>
      <w:proofErr w:type="gramEnd"/>
      <w:r w:rsidR="00E05985">
        <w:t xml:space="preserve"> person merupakan inheritance dari class person</w:t>
      </w:r>
    </w:p>
  </w:comment>
  <w:comment w:id="7" w:author="Farid" w:date="2022-05-18T20:29:00Z" w:initials="Farid">
    <w:p w14:paraId="30E61448" w14:textId="57079A0A" w:rsidR="00E05985" w:rsidRDefault="00E05985">
      <w:pPr>
        <w:pStyle w:val="CommentText"/>
      </w:pPr>
      <w:r>
        <w:rPr>
          <w:rStyle w:val="CommentReference"/>
        </w:rPr>
        <w:annotationRef/>
      </w:r>
      <w:r>
        <w:t>Merupakan sebuah proses penulisan ulang fungsi yang bersumber di parent class dari child class</w:t>
      </w:r>
    </w:p>
  </w:comment>
  <w:comment w:id="8" w:author="Farid" w:date="2022-05-18T20:32:00Z" w:initials="Farid">
    <w:p w14:paraId="59AD45A0" w14:textId="63DB6126" w:rsidR="00E05985" w:rsidRDefault="00E05985">
      <w:pPr>
        <w:pStyle w:val="CommentText"/>
      </w:pPr>
      <w:r>
        <w:rPr>
          <w:rStyle w:val="CommentReference"/>
        </w:rPr>
        <w:annotationRef/>
      </w:r>
      <w:proofErr w:type="gramStart"/>
      <w:r>
        <w:t xml:space="preserve">Super </w:t>
      </w:r>
      <w:r w:rsidR="0090504E">
        <w:t>:</w:t>
      </w:r>
      <w:proofErr w:type="gramEnd"/>
      <w:r w:rsidR="0090504E">
        <w:t xml:space="preserve"> untuk memanggil class turunan, </w:t>
      </w:r>
      <w:proofErr w:type="spellStart"/>
      <w:r w:rsidR="0090504E">
        <w:t>displayAge</w:t>
      </w:r>
      <w:proofErr w:type="spellEnd"/>
      <w:r w:rsidR="0090504E">
        <w:t xml:space="preserve"> : menunjukkan class </w:t>
      </w:r>
      <w:proofErr w:type="spellStart"/>
      <w:r w:rsidR="0090504E">
        <w:t>yg</w:t>
      </w:r>
      <w:proofErr w:type="spellEnd"/>
      <w:r w:rsidR="0090504E">
        <w:t xml:space="preserve"> akan dipanggil</w:t>
      </w:r>
    </w:p>
  </w:comment>
  <w:comment w:id="9" w:author="Farid" w:date="2022-05-18T20:34:00Z" w:initials="Farid">
    <w:p w14:paraId="722AE08B" w14:textId="480F565B" w:rsidR="0090504E" w:rsidRDefault="0090504E">
      <w:pPr>
        <w:pStyle w:val="CommentText"/>
      </w:pPr>
      <w:r>
        <w:rPr>
          <w:rStyle w:val="CommentReference"/>
        </w:rPr>
        <w:annotationRef/>
      </w:r>
      <w:proofErr w:type="spellStart"/>
      <w:r>
        <w:t>Println</w:t>
      </w:r>
      <w:proofErr w:type="spellEnd"/>
      <w:r>
        <w:t xml:space="preserve"> digunakan untuk mencetak output, dengan output </w:t>
      </w:r>
      <w:proofErr w:type="gramStart"/>
      <w:r>
        <w:t xml:space="preserve">age  </w:t>
      </w:r>
      <w:proofErr w:type="spellStart"/>
      <w:r>
        <w:t>yg</w:t>
      </w:r>
      <w:proofErr w:type="spellEnd"/>
      <w:proofErr w:type="gramEnd"/>
      <w:r>
        <w:t xml:space="preserve"> sudah </w:t>
      </w:r>
      <w:proofErr w:type="spellStart"/>
      <w:r>
        <w:t>dikurang</w:t>
      </w:r>
      <w:proofErr w:type="spellEnd"/>
      <w:r>
        <w:t xml:space="preserve"> 5</w:t>
      </w:r>
    </w:p>
  </w:comment>
  <w:comment w:id="10" w:author="Farid" w:date="2022-05-18T20:38:00Z" w:initials="Farid">
    <w:p w14:paraId="26643B1B" w14:textId="1375028B" w:rsidR="0090504E" w:rsidRDefault="0090504E">
      <w:pPr>
        <w:pStyle w:val="CommentText"/>
      </w:pPr>
      <w:r>
        <w:rPr>
          <w:rStyle w:val="CommentReference"/>
        </w:rPr>
        <w:annotationRef/>
      </w:r>
      <w:r>
        <w:rPr>
          <w:rFonts w:ascii="Calibri" w:eastAsia="Calibri" w:hAnsi="Calibri" w:cs="Times New Roman"/>
          <w:sz w:val="22"/>
          <w:szCs w:val="22"/>
        </w:rPr>
        <w:t xml:space="preserve">Fun </w:t>
      </w:r>
      <w:proofErr w:type="gramStart"/>
      <w:r>
        <w:rPr>
          <w:rFonts w:ascii="Calibri" w:eastAsia="Calibri" w:hAnsi="Calibri" w:cs="Times New Roman"/>
          <w:sz w:val="22"/>
          <w:szCs w:val="22"/>
        </w:rPr>
        <w:t>main :</w:t>
      </w:r>
      <w:proofErr w:type="gramEnd"/>
      <w:r>
        <w:rPr>
          <w:rFonts w:ascii="Calibri" w:eastAsia="Calibri" w:hAnsi="Calibri" w:cs="Times New Roman"/>
          <w:sz w:val="22"/>
          <w:szCs w:val="22"/>
        </w:rPr>
        <w:t xml:space="preserve"> basic syntax pada </w:t>
      </w:r>
      <w:proofErr w:type="spellStart"/>
      <w:r>
        <w:rPr>
          <w:rFonts w:ascii="Calibri" w:eastAsia="Calibri" w:hAnsi="Calibri" w:cs="Times New Roman"/>
          <w:sz w:val="22"/>
          <w:szCs w:val="22"/>
        </w:rPr>
        <w:t>kotllin</w:t>
      </w:r>
      <w:proofErr w:type="spellEnd"/>
      <w:r>
        <w:rPr>
          <w:rFonts w:ascii="Calibri" w:eastAsia="Calibri" w:hAnsi="Calibri" w:cs="Times New Roman"/>
          <w:sz w:val="22"/>
          <w:szCs w:val="22"/>
        </w:rPr>
        <w:t xml:space="preserve"> untuk </w:t>
      </w:r>
      <w:proofErr w:type="spellStart"/>
      <w:r>
        <w:rPr>
          <w:rFonts w:ascii="Calibri" w:eastAsia="Calibri" w:hAnsi="Calibri" w:cs="Times New Roman"/>
          <w:sz w:val="22"/>
          <w:szCs w:val="22"/>
        </w:rPr>
        <w:t>mengeksekusi</w:t>
      </w:r>
      <w:proofErr w:type="spellEnd"/>
      <w:r>
        <w:rPr>
          <w:rFonts w:ascii="Calibri" w:eastAsia="Calibri" w:hAnsi="Calibri" w:cs="Times New Roman"/>
          <w:sz w:val="22"/>
          <w:szCs w:val="22"/>
        </w:rPr>
        <w:t xml:space="preserve"> dan memanggil class</w:t>
      </w:r>
    </w:p>
  </w:comment>
  <w:comment w:id="11" w:author="Farid" w:date="2022-05-18T20:41:00Z" w:initials="Farid">
    <w:p w14:paraId="0AEF4220" w14:textId="3B37F05A" w:rsidR="0090504E" w:rsidRDefault="0090504E">
      <w:pPr>
        <w:pStyle w:val="CommentText"/>
      </w:pPr>
      <w:r>
        <w:rPr>
          <w:rStyle w:val="CommentReference"/>
        </w:rPr>
        <w:annotationRef/>
      </w:r>
      <w:r>
        <w:t xml:space="preserve">Val </w:t>
      </w:r>
      <w:proofErr w:type="gramStart"/>
      <w:r>
        <w:t>girl :</w:t>
      </w:r>
      <w:proofErr w:type="gramEnd"/>
      <w:r>
        <w:t xml:space="preserve"> merupakan variabel yang </w:t>
      </w:r>
      <w:proofErr w:type="spellStart"/>
      <w:r>
        <w:t>bervalue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girl </w:t>
      </w:r>
      <w:r w:rsidR="00AE1ECC">
        <w:t xml:space="preserve">merupakan </w:t>
      </w:r>
      <w:proofErr w:type="spellStart"/>
      <w:r w:rsidR="00AE1ECC">
        <w:t>classnya</w:t>
      </w:r>
      <w:proofErr w:type="spellEnd"/>
    </w:p>
  </w:comment>
  <w:comment w:id="12" w:author="Farid" w:date="2022-05-18T20:45:00Z" w:initials="Farid">
    <w:p w14:paraId="7BF079FA" w14:textId="19001317" w:rsidR="00AE1ECC" w:rsidRDefault="00AE1ECC">
      <w:pPr>
        <w:pStyle w:val="CommentText"/>
      </w:pPr>
      <w:r>
        <w:rPr>
          <w:rStyle w:val="CommentReference"/>
        </w:rPr>
        <w:annotationRef/>
      </w:r>
      <w:r>
        <w:t xml:space="preserve">Fungsi untuk menjalankan val girl dan memanggil fungsi class girl dengan 31 sebagai </w:t>
      </w:r>
      <w:proofErr w:type="spellStart"/>
      <w:r>
        <w:t>parameternya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24E588" w15:done="0"/>
  <w15:commentEx w15:paraId="50B9E9E7" w15:done="0"/>
  <w15:commentEx w15:paraId="5A9FE2E7" w15:done="0"/>
  <w15:commentEx w15:paraId="2D34D40F" w15:done="0"/>
  <w15:commentEx w15:paraId="29D4F817" w15:done="0"/>
  <w15:commentEx w15:paraId="30E61448" w15:done="0"/>
  <w15:commentEx w15:paraId="59AD45A0" w15:done="0"/>
  <w15:commentEx w15:paraId="722AE08B" w15:done="0"/>
  <w15:commentEx w15:paraId="26643B1B" w15:done="0"/>
  <w15:commentEx w15:paraId="0AEF4220" w15:done="0"/>
  <w15:commentEx w15:paraId="7BF079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1CBBA" w16cex:dateUtc="2022-05-18T13:12:00Z"/>
  <w16cex:commentExtensible w16cex:durableId="2631CBBB" w16cex:dateUtc="2022-05-18T13:48:00Z"/>
  <w16cex:commentExtensible w16cex:durableId="2631CBBC" w16cex:dateUtc="2022-05-18T13:18:00Z"/>
  <w16cex:commentExtensible w16cex:durableId="2631CBBD" w16cex:dateUtc="2022-05-18T13:19:00Z"/>
  <w16cex:commentExtensible w16cex:durableId="2631CBBE" w16cex:dateUtc="2022-05-18T13:23:00Z"/>
  <w16cex:commentExtensible w16cex:durableId="2631CBBF" w16cex:dateUtc="2022-05-18T13:29:00Z"/>
  <w16cex:commentExtensible w16cex:durableId="2631CBC0" w16cex:dateUtc="2022-05-18T13:32:00Z"/>
  <w16cex:commentExtensible w16cex:durableId="2631CBC1" w16cex:dateUtc="2022-05-18T13:34:00Z"/>
  <w16cex:commentExtensible w16cex:durableId="2631CBC2" w16cex:dateUtc="2022-05-18T13:38:00Z"/>
  <w16cex:commentExtensible w16cex:durableId="2631CBC3" w16cex:dateUtc="2022-05-18T13:41:00Z"/>
  <w16cex:commentExtensible w16cex:durableId="2631CBC4" w16cex:dateUtc="2022-05-18T1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24E588" w16cid:durableId="2631CBBA"/>
  <w16cid:commentId w16cid:paraId="50B9E9E7" w16cid:durableId="2631CBBB"/>
  <w16cid:commentId w16cid:paraId="5A9FE2E7" w16cid:durableId="2631CBBC"/>
  <w16cid:commentId w16cid:paraId="2D34D40F" w16cid:durableId="2631CBBD"/>
  <w16cid:commentId w16cid:paraId="29D4F817" w16cid:durableId="2631CBBE"/>
  <w16cid:commentId w16cid:paraId="30E61448" w16cid:durableId="2631CBBF"/>
  <w16cid:commentId w16cid:paraId="59AD45A0" w16cid:durableId="2631CBC0"/>
  <w16cid:commentId w16cid:paraId="722AE08B" w16cid:durableId="2631CBC1"/>
  <w16cid:commentId w16cid:paraId="26643B1B" w16cid:durableId="2631CBC2"/>
  <w16cid:commentId w16cid:paraId="0AEF4220" w16cid:durableId="2631CBC3"/>
  <w16cid:commentId w16cid:paraId="7BF079FA" w16cid:durableId="2631CB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rid TR">
    <w15:presenceInfo w15:providerId="None" w15:userId="Farid T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5C"/>
    <w:rsid w:val="00061223"/>
    <w:rsid w:val="000F4E38"/>
    <w:rsid w:val="002A315A"/>
    <w:rsid w:val="003A2B20"/>
    <w:rsid w:val="00460A35"/>
    <w:rsid w:val="00541689"/>
    <w:rsid w:val="005B5693"/>
    <w:rsid w:val="008B7FC2"/>
    <w:rsid w:val="0090504E"/>
    <w:rsid w:val="00AE1ECC"/>
    <w:rsid w:val="00AF7924"/>
    <w:rsid w:val="00CB423D"/>
    <w:rsid w:val="00D62D5C"/>
    <w:rsid w:val="00D63954"/>
    <w:rsid w:val="00E05985"/>
    <w:rsid w:val="00E564CA"/>
    <w:rsid w:val="00EE323B"/>
    <w:rsid w:val="00EF143E"/>
    <w:rsid w:val="00F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B0A10"/>
  <w15:docId w15:val="{F54515DB-695F-4659-BE86-DE543BA6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D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2D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2D5C"/>
  </w:style>
  <w:style w:type="character" w:customStyle="1" w:styleId="hljs-class">
    <w:name w:val="hljs-class"/>
    <w:basedOn w:val="DefaultParagraphFont"/>
    <w:rsid w:val="00D62D5C"/>
  </w:style>
  <w:style w:type="character" w:customStyle="1" w:styleId="hljs-title">
    <w:name w:val="hljs-title"/>
    <w:basedOn w:val="DefaultParagraphFont"/>
    <w:rsid w:val="00D62D5C"/>
  </w:style>
  <w:style w:type="character" w:customStyle="1" w:styleId="hljs-function">
    <w:name w:val="hljs-function"/>
    <w:basedOn w:val="DefaultParagraphFont"/>
    <w:rsid w:val="00D62D5C"/>
  </w:style>
  <w:style w:type="character" w:customStyle="1" w:styleId="hljs-params">
    <w:name w:val="hljs-params"/>
    <w:basedOn w:val="DefaultParagraphFont"/>
    <w:rsid w:val="00D62D5C"/>
  </w:style>
  <w:style w:type="character" w:customStyle="1" w:styleId="hljs-type">
    <w:name w:val="hljs-type"/>
    <w:basedOn w:val="DefaultParagraphFont"/>
    <w:rsid w:val="00D62D5C"/>
  </w:style>
  <w:style w:type="character" w:customStyle="1" w:styleId="hljs-string">
    <w:name w:val="hljs-string"/>
    <w:basedOn w:val="DefaultParagraphFont"/>
    <w:rsid w:val="00D62D5C"/>
  </w:style>
  <w:style w:type="character" w:customStyle="1" w:styleId="hljs-variable">
    <w:name w:val="hljs-variable"/>
    <w:basedOn w:val="DefaultParagraphFont"/>
    <w:rsid w:val="00D62D5C"/>
  </w:style>
  <w:style w:type="character" w:customStyle="1" w:styleId="hljs-comment">
    <w:name w:val="hljs-comment"/>
    <w:basedOn w:val="DefaultParagraphFont"/>
    <w:rsid w:val="00D62D5C"/>
  </w:style>
  <w:style w:type="character" w:customStyle="1" w:styleId="hljs-subst">
    <w:name w:val="hljs-subst"/>
    <w:basedOn w:val="DefaultParagraphFont"/>
    <w:rsid w:val="00D62D5C"/>
  </w:style>
  <w:style w:type="character" w:customStyle="1" w:styleId="hljs-number">
    <w:name w:val="hljs-number"/>
    <w:basedOn w:val="DefaultParagraphFont"/>
    <w:rsid w:val="00D62D5C"/>
  </w:style>
  <w:style w:type="character" w:styleId="CommentReference">
    <w:name w:val="annotation reference"/>
    <w:basedOn w:val="DefaultParagraphFont"/>
    <w:uiPriority w:val="99"/>
    <w:semiHidden/>
    <w:unhideWhenUsed/>
    <w:rsid w:val="00CB4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2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3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41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42B8F-4C62-407A-AAE2-EBC9CA30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Farid TR</cp:lastModifiedBy>
  <cp:revision>4</cp:revision>
  <dcterms:created xsi:type="dcterms:W3CDTF">2022-05-20T01:15:00Z</dcterms:created>
  <dcterms:modified xsi:type="dcterms:W3CDTF">2022-05-20T01:24:00Z</dcterms:modified>
</cp:coreProperties>
</file>